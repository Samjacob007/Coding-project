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37DA" w14:textId="77777777" w:rsidR="005539E8" w:rsidRPr="005C2AE5" w:rsidRDefault="005539E8" w:rsidP="005F67AF">
      <w:pPr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shd w:val="clear" w:color="auto" w:fill="F2F2F2"/>
        </w:rPr>
      </w:pPr>
      <w:r w:rsidRPr="005C2AE5">
        <w:rPr>
          <w:rFonts w:asciiTheme="minorHAnsi" w:hAnsiTheme="minorHAnsi" w:cstheme="minorHAnsi"/>
          <w:b/>
          <w:bCs/>
          <w:sz w:val="36"/>
          <w:szCs w:val="36"/>
          <w:u w:val="single"/>
          <w:shd w:val="clear" w:color="auto" w:fill="F2F2F2"/>
        </w:rPr>
        <w:t>Annual Salary Distribution Analysis</w:t>
      </w:r>
    </w:p>
    <w:p w14:paraId="76D8967A" w14:textId="14D62153" w:rsidR="00D0798D" w:rsidRPr="00BE2BD2" w:rsidRDefault="00D0798D" w:rsidP="005F67AF">
      <w:pPr>
        <w:jc w:val="center"/>
        <w:rPr>
          <w:rStyle w:val="textlayer--absolute"/>
          <w:rFonts w:ascii="Times New Roman" w:hAnsi="Times New Roman"/>
          <w:sz w:val="24"/>
          <w:szCs w:val="24"/>
          <w:shd w:val="clear" w:color="auto" w:fill="F2F2F2"/>
        </w:rPr>
      </w:pPr>
      <w:r w:rsidRPr="00BE2BD2">
        <w:rPr>
          <w:rStyle w:val="textlayer--absolute"/>
          <w:rFonts w:ascii="Times New Roman" w:hAnsi="Times New Roman"/>
          <w:sz w:val="24"/>
          <w:szCs w:val="24"/>
          <w:shd w:val="clear" w:color="auto" w:fill="F2F2F2"/>
        </w:rPr>
        <w:t>Name: Sam Jacob</w:t>
      </w:r>
      <w:r w:rsidR="00BE2BD2" w:rsidRPr="00BE2BD2">
        <w:rPr>
          <w:rStyle w:val="textlayer--absolute"/>
          <w:rFonts w:ascii="Times New Roman" w:hAnsi="Times New Roman"/>
          <w:sz w:val="24"/>
          <w:szCs w:val="24"/>
          <w:shd w:val="clear" w:color="auto" w:fill="F2F2F2"/>
        </w:rPr>
        <w:t xml:space="preserve"> ID:22073281</w:t>
      </w:r>
    </w:p>
    <w:p w14:paraId="6DA03621" w14:textId="5DF88DF5" w:rsidR="00000000" w:rsidRPr="00CB770A" w:rsidRDefault="005F67AF">
      <w:pPr>
        <w:rPr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  <w:sectPr w:rsidR="00000000" w:rsidRPr="00CB770A">
          <w:pgSz w:w="11906" w:h="16838"/>
          <w:pgMar w:top="1440" w:right="1440" w:bottom="1440" w:left="1440" w:header="720" w:footer="720" w:gutter="0"/>
          <w:cols w:space="720"/>
        </w:sectPr>
      </w:pPr>
      <w:r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  <w:t xml:space="preserve">                             </w:t>
      </w:r>
    </w:p>
    <w:p w14:paraId="52F7D4F0" w14:textId="77777777" w:rsidR="007E02E5" w:rsidRDefault="00000000" w:rsidP="00CB770A">
      <w:pPr>
        <w:rPr>
          <w:rFonts w:ascii="Arial" w:hAnsi="Arial" w:cs="Arial"/>
          <w:b/>
          <w:bCs/>
          <w:sz w:val="24"/>
          <w:szCs w:val="24"/>
        </w:rPr>
      </w:pPr>
      <w:r w:rsidRPr="002A3829">
        <w:rPr>
          <w:rFonts w:ascii="Arial" w:hAnsi="Arial" w:cs="Arial"/>
          <w:b/>
          <w:bCs/>
          <w:sz w:val="24"/>
          <w:szCs w:val="24"/>
        </w:rPr>
        <w:t>Data Overview:</w:t>
      </w:r>
    </w:p>
    <w:p w14:paraId="656F5220" w14:textId="5FEB6760" w:rsidR="00D0798D" w:rsidRPr="00D0798D" w:rsidRDefault="00D0798D">
      <w:pPr>
        <w:rPr>
          <w:rFonts w:ascii="Arial" w:hAnsi="Arial" w:cs="Arial"/>
          <w:sz w:val="24"/>
          <w:szCs w:val="24"/>
        </w:rPr>
      </w:pPr>
      <w:r w:rsidRPr="00D0798D">
        <w:rPr>
          <w:rFonts w:ascii="Arial" w:hAnsi="Arial" w:cs="Arial"/>
          <w:sz w:val="24"/>
          <w:szCs w:val="24"/>
        </w:rPr>
        <w:t xml:space="preserve">The dataset contains individual annual salaries in euros, aimed at </w:t>
      </w:r>
      <w:proofErr w:type="spellStart"/>
      <w:r w:rsidRPr="00D0798D">
        <w:rPr>
          <w:rFonts w:ascii="Arial" w:hAnsi="Arial" w:cs="Arial"/>
          <w:sz w:val="24"/>
          <w:szCs w:val="24"/>
        </w:rPr>
        <w:t>analyzing</w:t>
      </w:r>
      <w:proofErr w:type="spellEnd"/>
      <w:r w:rsidRPr="00D0798D">
        <w:rPr>
          <w:rFonts w:ascii="Arial" w:hAnsi="Arial" w:cs="Arial"/>
          <w:sz w:val="24"/>
          <w:szCs w:val="24"/>
        </w:rPr>
        <w:t xml:space="preserve"> the distribution and identifying the mean salary (</w:t>
      </w:r>
      <w:r w:rsidR="00CB770A">
        <w:rPr>
          <w:rFonts w:ascii="Arial" w:hAnsi="Arial" w:cs="Arial"/>
          <w:sz w:val="24"/>
          <w:szCs w:val="24"/>
        </w:rPr>
        <w:t>W~</w:t>
      </w:r>
      <w:del w:id="0" w:author="Unknown">
        <w:r w:rsidRPr="00D0798D">
          <w:rPr>
            <w:rFonts w:ascii="Arial" w:hAnsi="Arial" w:cs="Arial"/>
            <w:sz w:val="24"/>
            <w:szCs w:val="24"/>
          </w:rPr>
          <w:delText>W</w:delText>
        </w:r>
      </w:del>
      <w:r w:rsidRPr="00D0798D">
        <w:rPr>
          <w:rFonts w:ascii="Arial" w:hAnsi="Arial" w:cs="Arial"/>
          <w:sz w:val="24"/>
          <w:szCs w:val="24"/>
        </w:rPr>
        <w:t>) and the specific value 'X' that separates the top 33% of earners. A histogram with thirty bins displays the salary data, alongside a fitted normal distribution for comparison. The distribution exhibits positive skewness, indicating a tendency towards higher salaries among a subset of individuals.</w:t>
      </w:r>
      <w:r w:rsidR="00CB770A">
        <w:rPr>
          <w:rFonts w:ascii="Arial" w:hAnsi="Arial" w:cs="Arial"/>
          <w:sz w:val="24"/>
          <w:szCs w:val="24"/>
        </w:rPr>
        <w:t xml:space="preserve"> </w:t>
      </w:r>
    </w:p>
    <w:p w14:paraId="1CB3D9F5" w14:textId="77777777" w:rsidR="00CB770A" w:rsidRDefault="00000000" w:rsidP="00CB770A">
      <w:pPr>
        <w:rPr>
          <w:rFonts w:ascii="Arial" w:hAnsi="Arial" w:cs="Arial"/>
          <w:b/>
          <w:bCs/>
          <w:sz w:val="24"/>
          <w:szCs w:val="24"/>
        </w:rPr>
      </w:pPr>
      <w:r w:rsidRPr="002A3829">
        <w:rPr>
          <w:rFonts w:ascii="Arial" w:hAnsi="Arial" w:cs="Arial"/>
          <w:b/>
          <w:bCs/>
          <w:sz w:val="24"/>
          <w:szCs w:val="24"/>
        </w:rPr>
        <w:t>Distribution Characteristics:</w:t>
      </w:r>
    </w:p>
    <w:p w14:paraId="6B05F843" w14:textId="77777777" w:rsidR="005539E8" w:rsidRPr="005539E8" w:rsidRDefault="005539E8" w:rsidP="005539E8">
      <w:pPr>
        <w:rPr>
          <w:rFonts w:ascii="Arial" w:hAnsi="Arial" w:cs="Arial"/>
          <w:sz w:val="24"/>
          <w:szCs w:val="24"/>
        </w:rPr>
      </w:pPr>
      <w:r w:rsidRPr="005539E8">
        <w:rPr>
          <w:rFonts w:ascii="Arial" w:hAnsi="Arial" w:cs="Arial"/>
          <w:sz w:val="24"/>
          <w:szCs w:val="24"/>
        </w:rPr>
        <w:t>The salary distribution, as visualized in the histogram, displays a positive skewness with a value of 0.6015, indicating a longer tail towards higher salaries. The kurtosis of the distribution is 0.1908, which is less than that of a normal distribution, suggesting a flatter peak and fewer extreme outliers. These characteristics imply that while most individuals earn around the lower salary range, there is a significant number of people with incomes above the average, leading to an asymmetric distribution.</w:t>
      </w:r>
    </w:p>
    <w:p w14:paraId="5F122071" w14:textId="77777777" w:rsidR="005539E8" w:rsidRPr="005539E8" w:rsidRDefault="005539E8" w:rsidP="005539E8">
      <w:pPr>
        <w:rPr>
          <w:rFonts w:ascii="Arial" w:hAnsi="Arial" w:cs="Arial"/>
          <w:b/>
          <w:bCs/>
          <w:vanish/>
          <w:sz w:val="24"/>
          <w:szCs w:val="24"/>
        </w:rPr>
      </w:pPr>
      <w:r w:rsidRPr="005539E8">
        <w:rPr>
          <w:rFonts w:ascii="Arial" w:hAnsi="Arial" w:cs="Arial"/>
          <w:b/>
          <w:bCs/>
          <w:vanish/>
          <w:sz w:val="24"/>
          <w:szCs w:val="24"/>
        </w:rPr>
        <w:t>Top of Form</w:t>
      </w:r>
    </w:p>
    <w:p w14:paraId="68951EAB" w14:textId="0285D6E3" w:rsidR="007C290B" w:rsidRDefault="007C290B">
      <w:pPr>
        <w:rPr>
          <w:rFonts w:ascii="Arial" w:hAnsi="Arial" w:cs="Arial"/>
          <w:b/>
          <w:bCs/>
          <w:sz w:val="24"/>
          <w:szCs w:val="24"/>
        </w:rPr>
      </w:pPr>
      <w:r w:rsidRPr="002A3829">
        <w:rPr>
          <w:rFonts w:ascii="Arial" w:hAnsi="Arial" w:cs="Arial"/>
          <w:b/>
          <w:bCs/>
          <w:sz w:val="24"/>
          <w:szCs w:val="24"/>
        </w:rPr>
        <w:t>Mean Calculation:</w:t>
      </w:r>
    </w:p>
    <w:p w14:paraId="0E4F431F" w14:textId="64511A7E" w:rsidR="007879E1" w:rsidRDefault="007879E1">
      <w:pPr>
        <w:rPr>
          <w:rFonts w:ascii="Arial" w:hAnsi="Arial" w:cs="Arial"/>
          <w:sz w:val="24"/>
          <w:szCs w:val="24"/>
        </w:rPr>
      </w:pPr>
      <w:r w:rsidRPr="007879E1">
        <w:rPr>
          <w:rFonts w:ascii="Arial" w:hAnsi="Arial" w:cs="Arial"/>
          <w:sz w:val="24"/>
          <w:szCs w:val="24"/>
        </w:rPr>
        <w:t>The mean annual salary is calculated as the average of all salary values. The mean annual salary for the dataset is calculated as €50,320.26.</w:t>
      </w:r>
    </w:p>
    <w:p w14:paraId="073836C4" w14:textId="3A62224F" w:rsidR="007879E1" w:rsidRPr="002A3829" w:rsidRDefault="007879E1">
      <w:pPr>
        <w:rPr>
          <w:rFonts w:ascii="Arial" w:hAnsi="Arial" w:cs="Arial"/>
          <w:sz w:val="24"/>
          <w:szCs w:val="24"/>
        </w:rPr>
      </w:pPr>
      <w:r w:rsidRPr="007879E1">
        <w:rPr>
          <w:rFonts w:ascii="Arial" w:hAnsi="Arial" w:cs="Arial"/>
          <w:sz w:val="24"/>
          <w:szCs w:val="24"/>
        </w:rPr>
        <w:t>The mean (μ) of the salary data is calculated using the NumPy library's np. mean function.</w:t>
      </w:r>
    </w:p>
    <w:p w14:paraId="07EA9CEC" w14:textId="24BF1575" w:rsidR="00681E04" w:rsidRPr="002A3829" w:rsidRDefault="00000000" w:rsidP="00D0798D">
      <w:pPr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μ=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3DA86022" w14:textId="661FF1CC" w:rsidR="005539E8" w:rsidRDefault="007C290B" w:rsidP="005539E8">
      <w:pPr>
        <w:jc w:val="both"/>
        <w:rPr>
          <w:rFonts w:ascii="Arial" w:hAnsi="Arial" w:cs="Arial"/>
          <w:sz w:val="24"/>
          <w:szCs w:val="24"/>
        </w:rPr>
      </w:pPr>
      <w:r w:rsidRPr="002A3829">
        <w:rPr>
          <w:rFonts w:ascii="Arial" w:hAnsi="Arial" w:cs="Arial"/>
          <w:sz w:val="24"/>
          <w:szCs w:val="24"/>
        </w:rPr>
        <w:t xml:space="preserve">Where </w:t>
      </w:r>
      <w:r w:rsidRPr="002A3829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2A3829">
        <w:rPr>
          <w:rFonts w:ascii="Arial" w:hAnsi="Arial" w:cs="Arial"/>
          <w:sz w:val="24"/>
          <w:szCs w:val="24"/>
        </w:rPr>
        <w:t xml:space="preserve">represents </w:t>
      </w:r>
      <w:proofErr w:type="gramStart"/>
      <w:r w:rsidRPr="002A3829">
        <w:rPr>
          <w:rFonts w:ascii="Arial" w:hAnsi="Arial" w:cs="Arial"/>
          <w:sz w:val="24"/>
          <w:szCs w:val="24"/>
        </w:rPr>
        <w:t xml:space="preserve">each </w:t>
      </w:r>
      <w:r w:rsidR="00C1469C">
        <w:rPr>
          <w:rFonts w:ascii="Arial" w:hAnsi="Arial" w:cs="Arial"/>
          <w:sz w:val="24"/>
          <w:szCs w:val="24"/>
        </w:rPr>
        <w:t>i</w:t>
      </w:r>
      <w:r w:rsidRPr="002A3829">
        <w:rPr>
          <w:rFonts w:ascii="Arial" w:hAnsi="Arial" w:cs="Arial"/>
          <w:sz w:val="24"/>
          <w:szCs w:val="24"/>
        </w:rPr>
        <w:t>ndividual's</w:t>
      </w:r>
      <w:proofErr w:type="gramEnd"/>
      <w:r w:rsidRPr="002A3829">
        <w:rPr>
          <w:rFonts w:ascii="Arial" w:hAnsi="Arial" w:cs="Arial"/>
          <w:sz w:val="24"/>
          <w:szCs w:val="24"/>
        </w:rPr>
        <w:t xml:space="preserve"> salary, and</w:t>
      </w:r>
      <w:r w:rsidRPr="002A3829">
        <w:rPr>
          <w:rFonts w:ascii="Arial" w:hAnsi="Arial" w:cs="Arial"/>
          <w:sz w:val="24"/>
          <w:szCs w:val="24"/>
        </w:rPr>
        <w:t xml:space="preserve"> N</w:t>
      </w:r>
      <w:r w:rsidRPr="002A3829">
        <w:rPr>
          <w:rFonts w:ascii="Arial" w:hAnsi="Arial" w:cs="Arial"/>
          <w:sz w:val="24"/>
          <w:szCs w:val="24"/>
        </w:rPr>
        <w:t xml:space="preserve"> is the total number of data points.</w:t>
      </w:r>
    </w:p>
    <w:p w14:paraId="6CF3437D" w14:textId="096D3574" w:rsidR="00681E04" w:rsidRPr="005539E8" w:rsidRDefault="00D0798D" w:rsidP="005539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00000" w:rsidRPr="002A3829">
        <w:rPr>
          <w:rFonts w:ascii="Arial" w:hAnsi="Arial" w:cs="Arial"/>
          <w:b/>
          <w:bCs/>
          <w:sz w:val="24"/>
          <w:szCs w:val="24"/>
        </w:rPr>
        <w:t>Value X</w:t>
      </w:r>
      <w:r w:rsidR="00C1469C">
        <w:rPr>
          <w:rFonts w:ascii="Arial" w:hAnsi="Arial" w:cs="Arial"/>
          <w:b/>
          <w:bCs/>
          <w:sz w:val="24"/>
          <w:szCs w:val="24"/>
        </w:rPr>
        <w:t xml:space="preserve"> C</w:t>
      </w:r>
      <w:r w:rsidR="00C1469C" w:rsidRPr="00C1469C">
        <w:rPr>
          <w:rFonts w:ascii="Arial" w:hAnsi="Arial" w:cs="Arial"/>
          <w:b/>
          <w:bCs/>
          <w:sz w:val="24"/>
          <w:szCs w:val="24"/>
        </w:rPr>
        <w:t>alculation</w:t>
      </w:r>
      <w:r w:rsidR="00000000" w:rsidRPr="002A3829">
        <w:rPr>
          <w:rFonts w:ascii="Arial" w:hAnsi="Arial" w:cs="Arial"/>
          <w:b/>
          <w:bCs/>
          <w:sz w:val="24"/>
          <w:szCs w:val="24"/>
        </w:rPr>
        <w:t>:</w:t>
      </w:r>
    </w:p>
    <w:p w14:paraId="5A8ABBCC" w14:textId="0BEE3E37" w:rsidR="009F263B" w:rsidRDefault="00C1469C" w:rsidP="00D07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C1469C">
        <w:rPr>
          <w:rFonts w:ascii="Arial" w:hAnsi="Arial" w:cs="Arial"/>
          <w:sz w:val="24"/>
          <w:szCs w:val="24"/>
        </w:rPr>
        <w:t>o find the required value X, representing a specific percentile (67th percentile in this case), we use the formula for the percentile: X=Percentile(X) X is set to the 67th percentile, ensuring that 33% of people have a salary above X (since 100−67=33). Here the observed x value is 59786.33</w:t>
      </w:r>
    </w:p>
    <w:p w14:paraId="10D61ADF" w14:textId="00FD2FF8" w:rsidR="00C1469C" w:rsidRPr="002A3829" w:rsidRDefault="00C14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25E3FC" wp14:editId="38A4A2C0">
            <wp:extent cx="3270107" cy="2278380"/>
            <wp:effectExtent l="0" t="0" r="6985" b="7620"/>
            <wp:docPr id="180706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65024" name="Picture 18070650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63" cy="23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8902" w14:textId="77777777" w:rsidR="0045757C" w:rsidRDefault="00D0798D" w:rsidP="004575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0798D">
        <w:rPr>
          <w:rFonts w:ascii="Arial" w:hAnsi="Arial" w:cs="Arial"/>
          <w:b/>
          <w:bCs/>
          <w:sz w:val="24"/>
          <w:szCs w:val="24"/>
        </w:rPr>
        <w:t>Conclusion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D0798D">
        <w:rPr>
          <w:rFonts w:ascii="Arial" w:hAnsi="Arial" w:cs="Arial"/>
          <w:b/>
          <w:bCs/>
          <w:vanish/>
          <w:sz w:val="24"/>
          <w:szCs w:val="24"/>
        </w:rPr>
        <w:t xml:space="preserve"> </w:t>
      </w:r>
      <w:r w:rsidRPr="00D0798D">
        <w:rPr>
          <w:rFonts w:ascii="Arial" w:hAnsi="Arial" w:cs="Arial"/>
          <w:b/>
          <w:bCs/>
          <w:vanish/>
          <w:sz w:val="24"/>
          <w:szCs w:val="24"/>
        </w:rPr>
        <w:t>Top of Form</w:t>
      </w:r>
    </w:p>
    <w:p w14:paraId="3A845C39" w14:textId="7CFD2981" w:rsidR="0045757C" w:rsidRDefault="00523678" w:rsidP="0045757C">
      <w:pPr>
        <w:rPr>
          <w:rFonts w:ascii="Arial" w:hAnsi="Arial" w:cs="Arial"/>
          <w:sz w:val="24"/>
          <w:szCs w:val="24"/>
        </w:rPr>
      </w:pPr>
      <w:r w:rsidRPr="00523678">
        <w:rPr>
          <w:rFonts w:ascii="Arial" w:hAnsi="Arial" w:cs="Arial"/>
          <w:sz w:val="24"/>
          <w:szCs w:val="24"/>
        </w:rPr>
        <w:t>The dataset reveals an average annual salary of €50,320.26 and a 67th percentile value of €59,786.33, indicating that 33% of individuals earn above this threshold, reflecting a positively skewed salary distribution with a majority earning less and a smaller proportion significantly more. This analysis provides valuable insights into the distribution's central tendency and income disparities within the dataset.</w:t>
      </w:r>
    </w:p>
    <w:p w14:paraId="145E0CB4" w14:textId="644F9EF1" w:rsidR="000A67DC" w:rsidRPr="000A67DC" w:rsidRDefault="000A67DC" w:rsidP="0045757C">
      <w:pPr>
        <w:rPr>
          <w:rFonts w:ascii="Arial" w:hAnsi="Arial" w:cs="Arial"/>
          <w:sz w:val="24"/>
          <w:szCs w:val="24"/>
        </w:rPr>
      </w:pPr>
    </w:p>
    <w:p w14:paraId="517BF059" w14:textId="6B27BA34" w:rsidR="00681E04" w:rsidRDefault="00000000">
      <w:r>
        <w:rPr>
          <w:rFonts w:ascii="Arial" w:hAnsi="Arial" w:cs="Arial"/>
          <w:sz w:val="24"/>
          <w:szCs w:val="24"/>
        </w:rPr>
        <w:t>.</w:t>
      </w:r>
    </w:p>
    <w:sectPr w:rsidR="00681E04">
      <w:type w:val="continuous"/>
      <w:pgSz w:w="11906" w:h="16838"/>
      <w:pgMar w:top="1440" w:right="1440" w:bottom="1440" w:left="1440" w:header="720" w:footer="720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A983" w14:textId="77777777" w:rsidR="00D37C9D" w:rsidRDefault="00D37C9D">
      <w:pPr>
        <w:spacing w:after="0" w:line="240" w:lineRule="auto"/>
      </w:pPr>
      <w:r>
        <w:separator/>
      </w:r>
    </w:p>
  </w:endnote>
  <w:endnote w:type="continuationSeparator" w:id="0">
    <w:p w14:paraId="52EC4D22" w14:textId="77777777" w:rsidR="00D37C9D" w:rsidRDefault="00D3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E455A" w14:textId="77777777" w:rsidR="00D37C9D" w:rsidRDefault="00D37C9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FE21DC" w14:textId="77777777" w:rsidR="00D37C9D" w:rsidRDefault="00D37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78FF"/>
    <w:multiLevelType w:val="multilevel"/>
    <w:tmpl w:val="5376646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927010"/>
    <w:multiLevelType w:val="multilevel"/>
    <w:tmpl w:val="D9A4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37047">
    <w:abstractNumId w:val="1"/>
  </w:num>
  <w:num w:numId="2" w16cid:durableId="35901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81E04"/>
    <w:rsid w:val="000A67DC"/>
    <w:rsid w:val="002A3829"/>
    <w:rsid w:val="0045757C"/>
    <w:rsid w:val="004F5807"/>
    <w:rsid w:val="00523678"/>
    <w:rsid w:val="005539E8"/>
    <w:rsid w:val="005C2AE5"/>
    <w:rsid w:val="005F67AF"/>
    <w:rsid w:val="00660775"/>
    <w:rsid w:val="00681E04"/>
    <w:rsid w:val="007879E1"/>
    <w:rsid w:val="007C290B"/>
    <w:rsid w:val="007E02E5"/>
    <w:rsid w:val="00800C22"/>
    <w:rsid w:val="00843997"/>
    <w:rsid w:val="00857221"/>
    <w:rsid w:val="008D2F3D"/>
    <w:rsid w:val="00906BD8"/>
    <w:rsid w:val="009D4064"/>
    <w:rsid w:val="009F263B"/>
    <w:rsid w:val="009F3DA0"/>
    <w:rsid w:val="00A96BF6"/>
    <w:rsid w:val="00BE2BD2"/>
    <w:rsid w:val="00C1469C"/>
    <w:rsid w:val="00CB770A"/>
    <w:rsid w:val="00D0798D"/>
    <w:rsid w:val="00D20EB8"/>
    <w:rsid w:val="00D37C9D"/>
    <w:rsid w:val="00E00EE3"/>
    <w:rsid w:val="00F1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7926"/>
  <w15:docId w15:val="{789EB600-40ED-48D9-AE4F-3B819E5E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IN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</w:style>
  <w:style w:type="character" w:styleId="PlaceholderText">
    <w:name w:val="Placeholder Text"/>
    <w:basedOn w:val="DefaultParagraphFont"/>
    <w:rPr>
      <w:color w:val="666666"/>
    </w:rPr>
  </w:style>
  <w:style w:type="character" w:customStyle="1" w:styleId="mord">
    <w:name w:val="mord"/>
    <w:basedOn w:val="DefaultParagraphFont"/>
  </w:style>
  <w:style w:type="character" w:customStyle="1" w:styleId="mrel">
    <w:name w:val="mrel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mop">
    <w:name w:val="mop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C1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69C"/>
  </w:style>
  <w:style w:type="paragraph" w:styleId="Footer">
    <w:name w:val="footer"/>
    <w:basedOn w:val="Normal"/>
    <w:link w:val="FooterChar"/>
    <w:uiPriority w:val="99"/>
    <w:unhideWhenUsed/>
    <w:rsid w:val="00C1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69C"/>
  </w:style>
  <w:style w:type="paragraph" w:styleId="NormalWeb">
    <w:name w:val="Normal (Web)"/>
    <w:basedOn w:val="Normal"/>
    <w:uiPriority w:val="99"/>
    <w:semiHidden/>
    <w:unhideWhenUsed/>
    <w:rsid w:val="00D0798D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3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694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177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613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8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9166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66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41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44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327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93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743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9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4568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5161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9961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441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2429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19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92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46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736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116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357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103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40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5212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588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200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3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88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781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904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692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376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76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5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785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6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63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83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251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06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66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7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jacob</dc:creator>
  <dc:description/>
  <cp:lastModifiedBy>Sam jacob</cp:lastModifiedBy>
  <cp:revision>4</cp:revision>
  <dcterms:created xsi:type="dcterms:W3CDTF">2024-01-09T18:35:00Z</dcterms:created>
  <dcterms:modified xsi:type="dcterms:W3CDTF">2024-01-09T18:47:00Z</dcterms:modified>
</cp:coreProperties>
</file>